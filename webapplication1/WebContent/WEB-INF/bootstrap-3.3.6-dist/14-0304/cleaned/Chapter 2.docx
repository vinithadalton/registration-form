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30C" w:rsidRPr="003A46E5" w:rsidRDefault="0041730C" w:rsidP="00061DE6">
      <w:pPr>
        <w:spacing w:before="120" w:after="120"/>
        <w:rPr>
          <w:rStyle w:val="Normal1"/>
        </w:rPr>
      </w:pPr>
    </w:p>
    <w:p w:rsidR="0041730C" w:rsidRPr="003A46E5" w:rsidRDefault="0041730C" w:rsidP="00061DE6">
      <w:pPr>
        <w:pStyle w:val="CHAPNUM"/>
        <w:spacing w:before="120" w:after="120" w:line="240" w:lineRule="auto"/>
        <w:ind w:left="0"/>
        <w:rPr>
          <w:rFonts w:ascii="Times" w:hAnsi="Times"/>
          <w:b/>
          <w:lang w:val="en-US"/>
        </w:rPr>
      </w:pPr>
      <w:r w:rsidRPr="003A46E5">
        <w:rPr>
          <w:rFonts w:ascii="Times" w:hAnsi="Times"/>
          <w:b/>
          <w:lang w:val="en-US"/>
        </w:rPr>
        <w:t>Chapter 2</w:t>
      </w:r>
    </w:p>
    <w:p w:rsidR="0041730C" w:rsidRPr="003A46E5" w:rsidRDefault="0041730C" w:rsidP="00061DE6">
      <w:pPr>
        <w:pStyle w:val="CHAPTTL"/>
        <w:spacing w:before="120" w:after="120" w:line="240" w:lineRule="auto"/>
        <w:ind w:left="0"/>
        <w:rPr>
          <w:rFonts w:ascii="Times" w:hAnsi="Times"/>
          <w:b/>
          <w:lang w:val="en-US"/>
        </w:rPr>
      </w:pPr>
      <w:r w:rsidRPr="003A46E5">
        <w:rPr>
          <w:rFonts w:ascii="Times" w:hAnsi="Times"/>
          <w:b/>
          <w:lang w:val="en-US"/>
        </w:rPr>
        <w:t>Health, Illness, and Settings of Care</w:t>
      </w:r>
    </w:p>
    <w:p w:rsidR="0041730C" w:rsidRPr="003A46E5" w:rsidRDefault="0041730C" w:rsidP="00061DE6">
      <w:pPr>
        <w:pStyle w:val="KTSETSUPTTL"/>
        <w:spacing w:before="120" w:after="120" w:line="240" w:lineRule="auto"/>
        <w:rPr>
          <w:rFonts w:ascii="Times" w:hAnsi="Times"/>
          <w:b/>
          <w:lang w:val="en-US"/>
        </w:rPr>
      </w:pPr>
      <w:r w:rsidRPr="003A46E5">
        <w:rPr>
          <w:rFonts w:ascii="Times" w:hAnsi="Times"/>
          <w:b/>
          <w:lang w:val="en-US"/>
        </w:rPr>
        <w:t>Key Terms</w:t>
      </w:r>
    </w:p>
    <w:p w:rsidR="00061DE6" w:rsidRPr="003A46E5" w:rsidRDefault="0041730C" w:rsidP="00061DE6">
      <w:pPr>
        <w:pStyle w:val="KTSETINSTR"/>
        <w:spacing w:before="120" w:after="120" w:line="240" w:lineRule="auto"/>
        <w:ind w:left="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Match each term with its appropriate definition.</w:t>
      </w:r>
    </w:p>
    <w:p w:rsidR="00061DE6" w:rsidRPr="003A46E5" w:rsidRDefault="0041730C" w:rsidP="00061DE6">
      <w:pPr>
        <w:pStyle w:val="KTSETMATCHNLMID"/>
        <w:tabs>
          <w:tab w:val="clear" w:pos="1781"/>
          <w:tab w:val="clear" w:pos="1878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1.</w:t>
      </w:r>
      <w:r w:rsidRPr="003A46E5">
        <w:rPr>
          <w:rFonts w:ascii="Times" w:hAnsi="Times"/>
          <w:lang w:val="en-US"/>
        </w:rPr>
        <w:tab/>
        <w:t>Health</w:t>
      </w:r>
    </w:p>
    <w:p w:rsidR="00061DE6" w:rsidRPr="003A46E5" w:rsidRDefault="0041730C" w:rsidP="00061DE6">
      <w:pPr>
        <w:pStyle w:val="KTSETMATCHNLMID"/>
        <w:tabs>
          <w:tab w:val="clear" w:pos="1781"/>
          <w:tab w:val="clear" w:pos="1878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2.</w:t>
      </w:r>
      <w:r w:rsidRPr="003A46E5">
        <w:rPr>
          <w:rFonts w:ascii="Times" w:hAnsi="Times"/>
          <w:lang w:val="en-US"/>
        </w:rPr>
        <w:tab/>
        <w:t>Homeostasis</w:t>
      </w:r>
    </w:p>
    <w:p w:rsidR="00061DE6" w:rsidRPr="003A46E5" w:rsidRDefault="0041730C" w:rsidP="00061DE6">
      <w:pPr>
        <w:pStyle w:val="KTSETMATCHNLMID"/>
        <w:tabs>
          <w:tab w:val="clear" w:pos="1781"/>
          <w:tab w:val="clear" w:pos="1878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3.</w:t>
      </w:r>
      <w:r w:rsidRPr="003A46E5">
        <w:rPr>
          <w:rFonts w:ascii="Times" w:hAnsi="Times"/>
          <w:lang w:val="en-US"/>
        </w:rPr>
        <w:tab/>
        <w:t>Disease</w:t>
      </w:r>
    </w:p>
    <w:p w:rsidR="00061DE6" w:rsidRPr="003A46E5" w:rsidRDefault="0041730C" w:rsidP="00061DE6">
      <w:pPr>
        <w:pStyle w:val="KTSETMATCHNLMID"/>
        <w:tabs>
          <w:tab w:val="clear" w:pos="1781"/>
          <w:tab w:val="clear" w:pos="1878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4.</w:t>
      </w:r>
      <w:r w:rsidRPr="003A46E5">
        <w:rPr>
          <w:rFonts w:ascii="Times" w:hAnsi="Times"/>
          <w:lang w:val="en-US"/>
        </w:rPr>
        <w:tab/>
        <w:t>Manifestations</w:t>
      </w:r>
    </w:p>
    <w:p w:rsidR="00061DE6" w:rsidRPr="003A46E5" w:rsidRDefault="0041730C" w:rsidP="00061DE6">
      <w:pPr>
        <w:pStyle w:val="KTSETMATCHNLMID"/>
        <w:tabs>
          <w:tab w:val="clear" w:pos="1781"/>
          <w:tab w:val="clear" w:pos="1878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5.</w:t>
      </w:r>
      <w:r w:rsidRPr="003A46E5">
        <w:rPr>
          <w:rFonts w:ascii="Times" w:hAnsi="Times"/>
          <w:lang w:val="en-US"/>
        </w:rPr>
        <w:tab/>
        <w:t>Illness</w:t>
      </w:r>
    </w:p>
    <w:p w:rsidR="00061DE6" w:rsidRPr="003A46E5" w:rsidRDefault="0041730C" w:rsidP="00061DE6">
      <w:pPr>
        <w:pStyle w:val="KTSETMATCHNLMID"/>
        <w:tabs>
          <w:tab w:val="clear" w:pos="1781"/>
          <w:tab w:val="clear" w:pos="1878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6.</w:t>
      </w:r>
      <w:r w:rsidRPr="003A46E5">
        <w:rPr>
          <w:rFonts w:ascii="Times" w:hAnsi="Times"/>
          <w:lang w:val="en-US"/>
        </w:rPr>
        <w:tab/>
        <w:t>Acute illness</w:t>
      </w:r>
    </w:p>
    <w:p w:rsidR="00061DE6" w:rsidRPr="003A46E5" w:rsidRDefault="0041730C" w:rsidP="00061DE6">
      <w:pPr>
        <w:pStyle w:val="KTSETMATCHNLMID"/>
        <w:tabs>
          <w:tab w:val="clear" w:pos="1781"/>
          <w:tab w:val="clear" w:pos="1878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7.</w:t>
      </w:r>
      <w:r w:rsidRPr="003A46E5">
        <w:rPr>
          <w:rFonts w:ascii="Times" w:hAnsi="Times"/>
          <w:lang w:val="en-US"/>
        </w:rPr>
        <w:tab/>
        <w:t>Remission</w:t>
      </w:r>
    </w:p>
    <w:p w:rsidR="00061DE6" w:rsidRPr="003A46E5" w:rsidRDefault="0041730C" w:rsidP="00061DE6">
      <w:pPr>
        <w:pStyle w:val="KTSETMATCHNLMID"/>
        <w:tabs>
          <w:tab w:val="clear" w:pos="1781"/>
          <w:tab w:val="clear" w:pos="1878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8.</w:t>
      </w:r>
      <w:r w:rsidRPr="003A46E5">
        <w:rPr>
          <w:rFonts w:ascii="Times" w:hAnsi="Times"/>
          <w:lang w:val="en-US"/>
        </w:rPr>
        <w:tab/>
        <w:t>Acuity</w:t>
      </w:r>
    </w:p>
    <w:p w:rsidR="00061DE6" w:rsidRPr="003A46E5" w:rsidRDefault="0041730C" w:rsidP="00061DE6">
      <w:pPr>
        <w:pStyle w:val="KTSETMATCHNLMID"/>
        <w:tabs>
          <w:tab w:val="clear" w:pos="1781"/>
          <w:tab w:val="clear" w:pos="1878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9.</w:t>
      </w:r>
      <w:r w:rsidRPr="003A46E5">
        <w:rPr>
          <w:rFonts w:ascii="Times" w:hAnsi="Times"/>
          <w:lang w:val="en-US"/>
        </w:rPr>
        <w:tab/>
      </w:r>
      <w:r w:rsidR="00FB698C" w:rsidRPr="003A46E5">
        <w:rPr>
          <w:rFonts w:ascii="Times" w:hAnsi="Times"/>
          <w:lang w:val="en-US"/>
        </w:rPr>
        <w:t>Chronic illness</w:t>
      </w:r>
    </w:p>
    <w:p w:rsidR="0041730C" w:rsidRPr="003A46E5" w:rsidRDefault="0041730C" w:rsidP="00061DE6">
      <w:pPr>
        <w:pStyle w:val="KTSETMATCHNLMID"/>
        <w:tabs>
          <w:tab w:val="clear" w:pos="1781"/>
          <w:tab w:val="clear" w:pos="1878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10.</w:t>
      </w:r>
      <w:r w:rsidRPr="003A46E5">
        <w:rPr>
          <w:rFonts w:ascii="Times" w:hAnsi="Times"/>
          <w:lang w:val="en-US"/>
        </w:rPr>
        <w:tab/>
      </w:r>
      <w:r w:rsidR="00FB698C" w:rsidRPr="003A46E5">
        <w:rPr>
          <w:rFonts w:ascii="Times" w:hAnsi="Times"/>
          <w:lang w:val="en-US"/>
        </w:rPr>
        <w:t>Rehabilitation</w:t>
      </w:r>
    </w:p>
    <w:p w:rsidR="00061DE6" w:rsidRPr="003A46E5" w:rsidRDefault="00061DE6" w:rsidP="00061DE6">
      <w:pPr>
        <w:pStyle w:val="KTSETMATCHNLMID"/>
        <w:tabs>
          <w:tab w:val="clear" w:pos="1781"/>
          <w:tab w:val="clear" w:pos="1878"/>
        </w:tabs>
        <w:spacing w:before="120" w:after="120"/>
        <w:rPr>
          <w:rFonts w:ascii="Times" w:hAnsi="Times"/>
          <w:lang w:val="en-US"/>
        </w:rPr>
      </w:pPr>
    </w:p>
    <w:p w:rsidR="00061DE6" w:rsidRPr="003A46E5" w:rsidRDefault="0041730C" w:rsidP="00061DE6">
      <w:pPr>
        <w:pStyle w:val="KTSETMATCHLLMID"/>
        <w:tabs>
          <w:tab w:val="clear" w:pos="240"/>
        </w:tabs>
        <w:spacing w:before="120" w:after="120" w:line="240" w:lineRule="auto"/>
        <w:ind w:left="0" w:firstLine="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Maintaining a dynamic steady state or balance</w:t>
      </w:r>
    </w:p>
    <w:p w:rsidR="00061DE6" w:rsidRPr="003A46E5" w:rsidRDefault="0041730C" w:rsidP="00061DE6">
      <w:pPr>
        <w:pStyle w:val="KTSETMATCHLLMID"/>
        <w:tabs>
          <w:tab w:val="clear" w:pos="240"/>
        </w:tabs>
        <w:spacing w:before="120" w:after="120" w:line="240" w:lineRule="auto"/>
        <w:ind w:left="0" w:firstLine="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Signs and symptoms</w:t>
      </w:r>
    </w:p>
    <w:p w:rsidR="00061DE6" w:rsidRPr="003A46E5" w:rsidRDefault="0041730C" w:rsidP="00061DE6">
      <w:pPr>
        <w:pStyle w:val="KTSETMATCHLLMID"/>
        <w:tabs>
          <w:tab w:val="clear" w:pos="240"/>
        </w:tabs>
        <w:spacing w:before="120" w:after="120" w:line="240" w:lineRule="auto"/>
        <w:ind w:left="0" w:firstLine="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Disease that occurs rapidly and is self-limiting</w:t>
      </w:r>
    </w:p>
    <w:p w:rsidR="00061DE6" w:rsidRPr="003A46E5" w:rsidRDefault="0041730C" w:rsidP="00061DE6">
      <w:pPr>
        <w:pStyle w:val="KTSETMATCHLLMID"/>
        <w:tabs>
          <w:tab w:val="clear" w:pos="240"/>
        </w:tabs>
        <w:spacing w:before="120" w:after="120" w:line="240" w:lineRule="auto"/>
        <w:ind w:left="0" w:firstLine="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</w:r>
      <w:r w:rsidR="003109F3" w:rsidRPr="003A46E5">
        <w:rPr>
          <w:rFonts w:ascii="Times" w:hAnsi="Times"/>
          <w:lang w:val="en-US"/>
        </w:rPr>
        <w:t xml:space="preserve">The severity </w:t>
      </w:r>
      <w:r w:rsidRPr="003A46E5">
        <w:rPr>
          <w:rFonts w:ascii="Times" w:hAnsi="Times"/>
          <w:lang w:val="en-US"/>
        </w:rPr>
        <w:t>of illness and level of care required</w:t>
      </w:r>
    </w:p>
    <w:p w:rsidR="00061DE6" w:rsidRPr="003A46E5" w:rsidRDefault="0041730C" w:rsidP="00061DE6">
      <w:pPr>
        <w:pStyle w:val="KTSETMATCHLLMID"/>
        <w:tabs>
          <w:tab w:val="clear" w:pos="240"/>
        </w:tabs>
        <w:spacing w:before="120" w:after="120" w:line="240" w:lineRule="auto"/>
        <w:ind w:left="0" w:firstLine="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E.</w:t>
      </w:r>
      <w:r w:rsidRPr="003A46E5">
        <w:rPr>
          <w:rFonts w:ascii="Times" w:hAnsi="Times"/>
          <w:lang w:val="en-US"/>
        </w:rPr>
        <w:tab/>
        <w:t>Disruptions in</w:t>
      </w:r>
      <w:r w:rsidR="006A46FD" w:rsidRPr="003A46E5">
        <w:rPr>
          <w:rFonts w:ascii="Times" w:hAnsi="Times"/>
          <w:lang w:val="en-US"/>
        </w:rPr>
        <w:t xml:space="preserve"> the</w:t>
      </w:r>
      <w:r w:rsidRPr="003A46E5">
        <w:rPr>
          <w:rFonts w:ascii="Times" w:hAnsi="Times"/>
          <w:lang w:val="en-US"/>
        </w:rPr>
        <w:t xml:space="preserve"> structure and function of</w:t>
      </w:r>
      <w:r w:rsidR="008E66D3" w:rsidRPr="003A46E5">
        <w:rPr>
          <w:rFonts w:ascii="Times" w:hAnsi="Times"/>
          <w:lang w:val="en-US"/>
        </w:rPr>
        <w:t xml:space="preserve"> the</w:t>
      </w:r>
      <w:r w:rsidRPr="003A46E5">
        <w:rPr>
          <w:rFonts w:ascii="Times" w:hAnsi="Times"/>
          <w:lang w:val="en-US"/>
        </w:rPr>
        <w:t xml:space="preserve"> body or mind</w:t>
      </w:r>
    </w:p>
    <w:p w:rsidR="00061DE6" w:rsidRPr="003A46E5" w:rsidRDefault="0041730C" w:rsidP="00061DE6">
      <w:pPr>
        <w:pStyle w:val="KTSETMATCHLLMID"/>
        <w:tabs>
          <w:tab w:val="clear" w:pos="240"/>
        </w:tabs>
        <w:spacing w:before="120" w:after="120" w:line="240" w:lineRule="auto"/>
        <w:ind w:left="0" w:firstLine="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F.</w:t>
      </w:r>
      <w:r w:rsidRPr="003A46E5">
        <w:rPr>
          <w:rFonts w:ascii="Times" w:hAnsi="Times"/>
          <w:lang w:val="en-US"/>
        </w:rPr>
        <w:tab/>
      </w:r>
      <w:r w:rsidR="00763F00" w:rsidRPr="003A46E5">
        <w:rPr>
          <w:rFonts w:ascii="Times" w:hAnsi="Times"/>
          <w:lang w:val="en-US"/>
        </w:rPr>
        <w:t>Condition that requires continuing management over a long period</w:t>
      </w:r>
    </w:p>
    <w:p w:rsidR="00061DE6" w:rsidRPr="003A46E5" w:rsidRDefault="0041730C" w:rsidP="00061DE6">
      <w:pPr>
        <w:pStyle w:val="KTSETMATCHLLMID"/>
        <w:tabs>
          <w:tab w:val="clear" w:pos="240"/>
        </w:tabs>
        <w:spacing w:before="120" w:after="120" w:line="240" w:lineRule="auto"/>
        <w:ind w:left="0" w:firstLine="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G.</w:t>
      </w:r>
      <w:r w:rsidRPr="003A46E5">
        <w:rPr>
          <w:rFonts w:ascii="Times" w:hAnsi="Times"/>
          <w:lang w:val="en-US"/>
        </w:rPr>
        <w:tab/>
      </w:r>
      <w:r w:rsidR="0098070D" w:rsidRPr="003A46E5">
        <w:rPr>
          <w:rFonts w:ascii="Times" w:hAnsi="Times"/>
          <w:lang w:val="en-US"/>
        </w:rPr>
        <w:t>Process of achieving one’s maximum potential after acute illness</w:t>
      </w:r>
    </w:p>
    <w:p w:rsidR="00061DE6" w:rsidRPr="003A46E5" w:rsidRDefault="0041730C" w:rsidP="00061DE6">
      <w:pPr>
        <w:pStyle w:val="KTSETMATCHLLMID"/>
        <w:tabs>
          <w:tab w:val="clear" w:pos="240"/>
        </w:tabs>
        <w:spacing w:before="120" w:after="120" w:line="240" w:lineRule="auto"/>
        <w:ind w:left="0" w:firstLine="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H.</w:t>
      </w:r>
      <w:r w:rsidRPr="003A46E5">
        <w:rPr>
          <w:rFonts w:ascii="Times" w:hAnsi="Times"/>
          <w:lang w:val="en-US"/>
        </w:rPr>
        <w:tab/>
        <w:t>Period in which</w:t>
      </w:r>
      <w:r w:rsidR="00AA3AC5" w:rsidRPr="003A46E5">
        <w:rPr>
          <w:rFonts w:ascii="Times" w:hAnsi="Times"/>
          <w:lang w:val="en-US"/>
        </w:rPr>
        <w:t xml:space="preserve"> the</w:t>
      </w:r>
      <w:r w:rsidRPr="003A46E5">
        <w:rPr>
          <w:rFonts w:ascii="Times" w:hAnsi="Times"/>
          <w:lang w:val="en-US"/>
        </w:rPr>
        <w:t xml:space="preserve"> </w:t>
      </w:r>
      <w:r w:rsidR="00975E64" w:rsidRPr="003A46E5">
        <w:rPr>
          <w:rFonts w:ascii="Times" w:hAnsi="Times"/>
          <w:lang w:val="en-US"/>
        </w:rPr>
        <w:t>patient</w:t>
      </w:r>
      <w:r w:rsidRPr="003A46E5">
        <w:rPr>
          <w:rFonts w:ascii="Times" w:hAnsi="Times"/>
          <w:lang w:val="en-US"/>
        </w:rPr>
        <w:t xml:space="preserve"> is not experiencing symptoms even though disease is present</w:t>
      </w:r>
    </w:p>
    <w:p w:rsidR="00061DE6" w:rsidRPr="003A46E5" w:rsidRDefault="0041730C" w:rsidP="00061DE6">
      <w:pPr>
        <w:pStyle w:val="KTSETMATCHLLMID"/>
        <w:tabs>
          <w:tab w:val="clear" w:pos="240"/>
        </w:tabs>
        <w:spacing w:before="120" w:after="120" w:line="240" w:lineRule="auto"/>
        <w:ind w:left="0" w:firstLine="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I.</w:t>
      </w:r>
      <w:r w:rsidRPr="003A46E5">
        <w:rPr>
          <w:rFonts w:ascii="Times" w:hAnsi="Times"/>
          <w:lang w:val="en-US"/>
        </w:rPr>
        <w:tab/>
        <w:t>Response a person has to a disease</w:t>
      </w:r>
    </w:p>
    <w:p w:rsidR="0041730C" w:rsidRPr="003A46E5" w:rsidRDefault="0041730C" w:rsidP="00061DE6">
      <w:pPr>
        <w:pStyle w:val="KTSETMATCHLLMID"/>
        <w:tabs>
          <w:tab w:val="clear" w:pos="240"/>
        </w:tabs>
        <w:spacing w:before="120" w:after="120" w:line="240" w:lineRule="auto"/>
        <w:ind w:left="0" w:firstLine="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J.</w:t>
      </w:r>
      <w:r w:rsidRPr="003A46E5">
        <w:rPr>
          <w:rFonts w:ascii="Times" w:hAnsi="Times"/>
          <w:lang w:val="en-US"/>
        </w:rPr>
        <w:tab/>
        <w:t>State of complete physical, mental, and social well-being</w:t>
      </w:r>
    </w:p>
    <w:p w:rsidR="0041730C" w:rsidRPr="003A46E5" w:rsidRDefault="0041730C" w:rsidP="00061DE6">
      <w:pPr>
        <w:pStyle w:val="PROBMATCHNLFIRST"/>
        <w:keepLines/>
        <w:tabs>
          <w:tab w:val="clear" w:pos="2140"/>
          <w:tab w:val="clear" w:pos="2238"/>
        </w:tabs>
        <w:spacing w:before="120" w:after="120"/>
        <w:rPr>
          <w:rStyle w:val="Normal1"/>
          <w:lang w:val="en-US"/>
        </w:rPr>
      </w:pPr>
    </w:p>
    <w:p w:rsidR="0041730C" w:rsidRPr="003A46E5" w:rsidRDefault="0041730C" w:rsidP="00061DE6">
      <w:pPr>
        <w:spacing w:before="120" w:after="120"/>
        <w:rPr>
          <w:rStyle w:val="Normal1"/>
        </w:rPr>
      </w:pPr>
    </w:p>
    <w:p w:rsidR="00061DE6" w:rsidRPr="003A46E5" w:rsidRDefault="0041730C" w:rsidP="00061DE6">
      <w:pPr>
        <w:pStyle w:val="PROBSETSUPTTL"/>
        <w:spacing w:before="120" w:after="120" w:line="240" w:lineRule="auto"/>
        <w:rPr>
          <w:rFonts w:ascii="Times" w:hAnsi="Times"/>
          <w:b/>
          <w:lang w:val="en-US"/>
        </w:rPr>
      </w:pPr>
      <w:r w:rsidRPr="003A46E5">
        <w:rPr>
          <w:rFonts w:ascii="Times" w:hAnsi="Times"/>
          <w:b/>
          <w:lang w:val="en-US"/>
        </w:rPr>
        <w:t>Learning OutcomES</w:t>
      </w:r>
    </w:p>
    <w:p w:rsidR="00061DE6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Style w:val="GENQNUM"/>
          <w:rFonts w:ascii="Times" w:hAnsi="Times"/>
          <w:lang w:val="en-US"/>
        </w:rPr>
        <w:t>1.</w:t>
      </w:r>
      <w:r w:rsidRPr="003A46E5">
        <w:rPr>
          <w:rStyle w:val="GENQNUM"/>
          <w:rFonts w:ascii="Times" w:hAnsi="Times"/>
          <w:lang w:val="en-US"/>
        </w:rPr>
        <w:tab/>
      </w:r>
      <w:r w:rsidRPr="003A46E5">
        <w:rPr>
          <w:rFonts w:ascii="Times" w:hAnsi="Times"/>
          <w:lang w:val="en-US"/>
        </w:rPr>
        <w:t>What is the health–illness continuum?</w:t>
      </w:r>
    </w:p>
    <w:p w:rsidR="00061DE6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Style w:val="GENQNUM"/>
          <w:rFonts w:ascii="Times" w:hAnsi="Times"/>
          <w:lang w:val="en-US"/>
        </w:rPr>
        <w:t>2.</w:t>
      </w:r>
      <w:r w:rsidRPr="003A46E5">
        <w:rPr>
          <w:rStyle w:val="GENQNUM"/>
          <w:rFonts w:ascii="Times" w:hAnsi="Times"/>
          <w:lang w:val="en-US"/>
        </w:rPr>
        <w:tab/>
      </w:r>
      <w:r w:rsidR="00A17414" w:rsidRPr="003A46E5">
        <w:rPr>
          <w:rFonts w:ascii="Times" w:hAnsi="Times"/>
          <w:lang w:val="en-US"/>
        </w:rPr>
        <w:t>List some</w:t>
      </w:r>
      <w:r w:rsidR="00B77CC7">
        <w:rPr>
          <w:rFonts w:ascii="Times" w:hAnsi="Times"/>
          <w:lang w:val="en-US"/>
        </w:rPr>
        <w:t xml:space="preserve"> </w:t>
      </w:r>
      <w:ins w:id="0" w:author="SWM Wales-McGrath" w:date="2014-10-18T11:18:00Z">
        <w:r w:rsidR="00B77CC7">
          <w:rPr>
            <w:rFonts w:ascii="Times" w:hAnsi="Times"/>
            <w:lang w:val="en-US"/>
          </w:rPr>
          <w:t>leading health indicators for</w:t>
        </w:r>
        <w:r w:rsidR="00A17414" w:rsidRPr="003A46E5">
          <w:rPr>
            <w:rFonts w:ascii="Times" w:hAnsi="Times"/>
            <w:lang w:val="en-US"/>
          </w:rPr>
          <w:t xml:space="preserve"> </w:t>
        </w:r>
      </w:ins>
      <w:commentRangeStart w:id="1"/>
      <w:r w:rsidR="00A17414" w:rsidRPr="003A46E5">
        <w:rPr>
          <w:rFonts w:ascii="Times" w:hAnsi="Times"/>
          <w:i/>
          <w:lang w:val="en-US"/>
        </w:rPr>
        <w:t>Healthy People 2020</w:t>
      </w:r>
      <w:del w:id="2" w:author="SWM Wales-McGrath" w:date="2014-10-18T11:18:00Z">
        <w:r w:rsidR="00A17414" w:rsidRPr="003A46E5">
          <w:rPr>
            <w:rFonts w:ascii="Times" w:hAnsi="Times"/>
            <w:lang w:val="en-US"/>
          </w:rPr>
          <w:delText xml:space="preserve"> Leading Health Indicators</w:delText>
        </w:r>
        <w:commentRangeEnd w:id="1"/>
        <w:r w:rsidR="00897A43" w:rsidRPr="003A46E5">
          <w:rPr>
            <w:rStyle w:val="CommentReference"/>
            <w:rFonts w:ascii="Times" w:hAnsi="Times"/>
            <w:lang w:val="en-US"/>
          </w:rPr>
          <w:commentReference w:id="1"/>
        </w:r>
      </w:del>
      <w:r w:rsidR="00A17414" w:rsidRPr="003A46E5">
        <w:rPr>
          <w:rFonts w:ascii="Times" w:hAnsi="Times"/>
          <w:lang w:val="en-US"/>
        </w:rPr>
        <w:t>.</w:t>
      </w:r>
    </w:p>
    <w:p w:rsidR="00061DE6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Style w:val="GENQNUM"/>
          <w:rFonts w:ascii="Times" w:hAnsi="Times"/>
          <w:lang w:val="en-US"/>
        </w:rPr>
        <w:t>3.</w:t>
      </w:r>
      <w:r w:rsidRPr="003A46E5">
        <w:rPr>
          <w:rStyle w:val="GENQNUM"/>
          <w:rFonts w:ascii="Times" w:hAnsi="Times"/>
          <w:lang w:val="en-US"/>
        </w:rPr>
        <w:tab/>
      </w:r>
      <w:r w:rsidRPr="003A46E5">
        <w:rPr>
          <w:rFonts w:ascii="Times" w:hAnsi="Times"/>
          <w:lang w:val="en-US"/>
        </w:rPr>
        <w:t>What is illness?</w:t>
      </w:r>
    </w:p>
    <w:p w:rsidR="00061DE6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Style w:val="GENQNUM"/>
          <w:rFonts w:ascii="Times" w:hAnsi="Times"/>
          <w:lang w:val="en-US"/>
        </w:rPr>
        <w:t>4.</w:t>
      </w:r>
      <w:r w:rsidRPr="003A46E5">
        <w:rPr>
          <w:rStyle w:val="GENQNUM"/>
          <w:rFonts w:ascii="Times" w:hAnsi="Times"/>
          <w:lang w:val="en-US"/>
        </w:rPr>
        <w:tab/>
      </w:r>
      <w:r w:rsidRPr="003A46E5">
        <w:rPr>
          <w:rFonts w:ascii="Times" w:hAnsi="Times"/>
          <w:lang w:val="en-US"/>
        </w:rPr>
        <w:t>Name five characteristics of a chronic illness.</w:t>
      </w:r>
    </w:p>
    <w:p w:rsidR="00061DE6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Style w:val="GENQNUM"/>
          <w:rFonts w:ascii="Times" w:hAnsi="Times"/>
          <w:lang w:val="en-US"/>
        </w:rPr>
        <w:lastRenderedPageBreak/>
        <w:t>5.</w:t>
      </w:r>
      <w:r w:rsidRPr="003A46E5">
        <w:rPr>
          <w:rStyle w:val="GENQNUM"/>
          <w:rFonts w:ascii="Times" w:hAnsi="Times"/>
          <w:lang w:val="en-US"/>
        </w:rPr>
        <w:tab/>
      </w:r>
      <w:r w:rsidRPr="003A46E5">
        <w:rPr>
          <w:rFonts w:ascii="Times" w:hAnsi="Times"/>
          <w:lang w:val="en-US"/>
        </w:rPr>
        <w:t>What is long-term care?</w:t>
      </w:r>
    </w:p>
    <w:p w:rsidR="00061DE6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Style w:val="GENQNUM"/>
          <w:rFonts w:ascii="Times" w:hAnsi="Times"/>
          <w:lang w:val="en-US"/>
        </w:rPr>
        <w:t>6.</w:t>
      </w:r>
      <w:r w:rsidRPr="003A46E5">
        <w:rPr>
          <w:rStyle w:val="GENQNUM"/>
          <w:rFonts w:ascii="Times" w:hAnsi="Times"/>
          <w:lang w:val="en-US"/>
        </w:rPr>
        <w:tab/>
      </w:r>
      <w:r w:rsidRPr="003A46E5">
        <w:rPr>
          <w:rFonts w:ascii="Times" w:hAnsi="Times"/>
          <w:lang w:val="en-US"/>
        </w:rPr>
        <w:t>What is community-based nursing?</w:t>
      </w:r>
    </w:p>
    <w:p w:rsidR="00061DE6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Style w:val="GENQNUM"/>
          <w:rFonts w:ascii="Times" w:hAnsi="Times"/>
          <w:lang w:val="en-US"/>
        </w:rPr>
        <w:t>7.</w:t>
      </w:r>
      <w:r w:rsidRPr="003A46E5">
        <w:rPr>
          <w:rStyle w:val="GENQNUM"/>
          <w:rFonts w:ascii="Times" w:hAnsi="Times"/>
          <w:lang w:val="en-US"/>
        </w:rPr>
        <w:tab/>
      </w:r>
      <w:r w:rsidRPr="003A46E5">
        <w:rPr>
          <w:rFonts w:ascii="Times" w:hAnsi="Times"/>
          <w:lang w:val="en-US"/>
        </w:rPr>
        <w:t>Name eight or more community-based nursing care settings.</w:t>
      </w:r>
    </w:p>
    <w:p w:rsidR="00061DE6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Style w:val="GENQNUM"/>
          <w:rFonts w:ascii="Times" w:hAnsi="Times"/>
          <w:lang w:val="en-US"/>
        </w:rPr>
        <w:t>8.</w:t>
      </w:r>
      <w:r w:rsidRPr="003A46E5">
        <w:rPr>
          <w:rStyle w:val="GENQNUM"/>
          <w:rFonts w:ascii="Times" w:hAnsi="Times"/>
          <w:lang w:val="en-US"/>
        </w:rPr>
        <w:tab/>
      </w:r>
      <w:r w:rsidRPr="003A46E5">
        <w:rPr>
          <w:rFonts w:ascii="Times" w:hAnsi="Times"/>
          <w:lang w:val="en-US"/>
        </w:rPr>
        <w:t xml:space="preserve">What </w:t>
      </w:r>
      <w:r w:rsidR="00975E64" w:rsidRPr="003A46E5">
        <w:rPr>
          <w:rFonts w:ascii="Times" w:hAnsi="Times"/>
          <w:lang w:val="en-US"/>
        </w:rPr>
        <w:t>patient</w:t>
      </w:r>
      <w:r w:rsidRPr="003A46E5">
        <w:rPr>
          <w:rFonts w:ascii="Times" w:hAnsi="Times"/>
          <w:lang w:val="en-US"/>
        </w:rPr>
        <w:t>s benefit from home health</w:t>
      </w:r>
      <w:r w:rsidR="00AF15C7" w:rsidRPr="003A46E5">
        <w:rPr>
          <w:rFonts w:ascii="Times" w:hAnsi="Times"/>
          <w:lang w:val="en-US"/>
        </w:rPr>
        <w:t xml:space="preserve"> </w:t>
      </w:r>
      <w:r w:rsidRPr="003A46E5">
        <w:rPr>
          <w:rFonts w:ascii="Times" w:hAnsi="Times"/>
          <w:lang w:val="en-US"/>
        </w:rPr>
        <w:t>care services?</w:t>
      </w:r>
    </w:p>
    <w:p w:rsidR="00061DE6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Style w:val="GENQNUM"/>
          <w:rFonts w:ascii="Times" w:hAnsi="Times"/>
          <w:lang w:val="en-US"/>
        </w:rPr>
        <w:t>9.</w:t>
      </w:r>
      <w:r w:rsidRPr="003A46E5">
        <w:rPr>
          <w:rStyle w:val="GENQNUM"/>
          <w:rFonts w:ascii="Times" w:hAnsi="Times"/>
          <w:lang w:val="en-US"/>
        </w:rPr>
        <w:tab/>
      </w:r>
      <w:r w:rsidRPr="003A46E5">
        <w:rPr>
          <w:rFonts w:ascii="Times" w:hAnsi="Times"/>
          <w:lang w:val="en-US"/>
        </w:rPr>
        <w:t>List safety concerns a home health nurse should assess.</w:t>
      </w:r>
    </w:p>
    <w:p w:rsidR="0041730C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Style w:val="GENQNUM"/>
          <w:rFonts w:ascii="Times" w:hAnsi="Times"/>
          <w:lang w:val="en-US"/>
        </w:rPr>
        <w:t>10.</w:t>
      </w:r>
      <w:r w:rsidRPr="003A46E5">
        <w:rPr>
          <w:rStyle w:val="GENQNUM"/>
          <w:rFonts w:ascii="Times" w:hAnsi="Times"/>
          <w:lang w:val="en-US"/>
        </w:rPr>
        <w:tab/>
      </w:r>
      <w:r w:rsidRPr="003A46E5">
        <w:rPr>
          <w:rFonts w:ascii="Times" w:hAnsi="Times"/>
          <w:lang w:val="en-US"/>
        </w:rPr>
        <w:t>Name five suggestions for effective home care.</w:t>
      </w:r>
    </w:p>
    <w:p w:rsidR="006C5447" w:rsidRPr="003A46E5" w:rsidRDefault="006C5447" w:rsidP="00061DE6">
      <w:pPr>
        <w:pStyle w:val="PROBSETSUPTTL"/>
        <w:spacing w:before="120" w:after="120" w:line="240" w:lineRule="auto"/>
        <w:rPr>
          <w:rFonts w:ascii="Times" w:hAnsi="Times"/>
          <w:b/>
          <w:lang w:val="en-US"/>
        </w:rPr>
      </w:pPr>
    </w:p>
    <w:p w:rsidR="0041730C" w:rsidRPr="003A46E5" w:rsidRDefault="0041730C" w:rsidP="00061DE6">
      <w:pPr>
        <w:pStyle w:val="PROBSETSUPTTL"/>
        <w:spacing w:before="120" w:after="120" w:line="240" w:lineRule="auto"/>
        <w:rPr>
          <w:rFonts w:ascii="Times" w:hAnsi="Times"/>
          <w:b/>
          <w:lang w:val="en-US"/>
        </w:rPr>
      </w:pPr>
      <w:r w:rsidRPr="003A46E5">
        <w:rPr>
          <w:rFonts w:ascii="Times" w:hAnsi="Times"/>
          <w:b/>
          <w:lang w:val="en-US"/>
        </w:rPr>
        <w:t>Apply What You Learned</w:t>
      </w:r>
    </w:p>
    <w:p w:rsidR="00061DE6" w:rsidRPr="003A46E5" w:rsidRDefault="0041730C" w:rsidP="00061DE6">
      <w:pPr>
        <w:pStyle w:val="PROBFIRST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 xml:space="preserve">The nurse is assigned to care for a 72-year-old </w:t>
      </w:r>
      <w:r w:rsidR="00975E64" w:rsidRPr="003A46E5">
        <w:rPr>
          <w:rFonts w:ascii="Times" w:hAnsi="Times"/>
          <w:lang w:val="en-US"/>
        </w:rPr>
        <w:t>patient</w:t>
      </w:r>
      <w:r w:rsidRPr="003A46E5">
        <w:rPr>
          <w:rFonts w:ascii="Times" w:hAnsi="Times"/>
          <w:lang w:val="en-US"/>
        </w:rPr>
        <w:t xml:space="preserve"> who has been experiencing falls and some cognitive issues. Upon entering the </w:t>
      </w:r>
      <w:r w:rsidR="00975E64" w:rsidRPr="003A46E5">
        <w:rPr>
          <w:rFonts w:ascii="Times" w:hAnsi="Times"/>
          <w:lang w:val="en-US"/>
        </w:rPr>
        <w:t>patient</w:t>
      </w:r>
      <w:r w:rsidRPr="003A46E5">
        <w:rPr>
          <w:rFonts w:ascii="Times" w:hAnsi="Times"/>
          <w:lang w:val="en-US"/>
        </w:rPr>
        <w:t>’s home, the nurse notices that the bathroom is on the second floor</w:t>
      </w:r>
      <w:r w:rsidR="00AF15C7" w:rsidRPr="003A46E5">
        <w:rPr>
          <w:rFonts w:ascii="Times" w:hAnsi="Times"/>
          <w:lang w:val="en-US"/>
        </w:rPr>
        <w:t>,</w:t>
      </w:r>
      <w:r w:rsidRPr="003A46E5">
        <w:rPr>
          <w:rFonts w:ascii="Times" w:hAnsi="Times"/>
          <w:lang w:val="en-US"/>
        </w:rPr>
        <w:t xml:space="preserve"> and the house appears dark and poorly lit.</w:t>
      </w:r>
    </w:p>
    <w:p w:rsidR="00061DE6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1.</w:t>
      </w:r>
      <w:r w:rsidRPr="003A46E5">
        <w:rPr>
          <w:rFonts w:ascii="Times" w:hAnsi="Times"/>
          <w:lang w:val="en-US"/>
        </w:rPr>
        <w:tab/>
        <w:t xml:space="preserve">What safety issues should the nurse teach the </w:t>
      </w:r>
      <w:r w:rsidR="00975E64" w:rsidRPr="003A46E5">
        <w:rPr>
          <w:rFonts w:ascii="Times" w:hAnsi="Times"/>
          <w:lang w:val="en-US"/>
        </w:rPr>
        <w:t>patient</w:t>
      </w:r>
      <w:r w:rsidRPr="003A46E5">
        <w:rPr>
          <w:rFonts w:ascii="Times" w:hAnsi="Times"/>
          <w:lang w:val="en-US"/>
        </w:rPr>
        <w:t>?</w:t>
      </w:r>
    </w:p>
    <w:p w:rsidR="0041730C" w:rsidRPr="003A46E5" w:rsidRDefault="0041730C" w:rsidP="00061DE6">
      <w:pPr>
        <w:pStyle w:val="GEN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Style w:val="GENQNUM"/>
          <w:rFonts w:ascii="Times" w:hAnsi="Times"/>
          <w:lang w:val="en-US"/>
        </w:rPr>
        <w:t>2.</w:t>
      </w:r>
      <w:r w:rsidRPr="003A46E5">
        <w:rPr>
          <w:rStyle w:val="GENQNUM"/>
          <w:rFonts w:ascii="Times" w:hAnsi="Times"/>
          <w:lang w:val="en-US"/>
        </w:rPr>
        <w:tab/>
      </w:r>
      <w:r w:rsidRPr="003A46E5">
        <w:rPr>
          <w:rFonts w:ascii="Times" w:hAnsi="Times"/>
          <w:lang w:val="en-US"/>
        </w:rPr>
        <w:t>What community resources could the nurse recommend?</w:t>
      </w:r>
    </w:p>
    <w:p w:rsidR="006C5447" w:rsidRPr="003A46E5" w:rsidRDefault="006C5447" w:rsidP="00061DE6">
      <w:pPr>
        <w:pStyle w:val="PROBSETSUPTTL"/>
        <w:spacing w:before="120" w:after="120" w:line="240" w:lineRule="auto"/>
        <w:rPr>
          <w:rFonts w:ascii="Times" w:hAnsi="Times"/>
          <w:b/>
          <w:lang w:val="en-US"/>
        </w:rPr>
      </w:pPr>
    </w:p>
    <w:p w:rsidR="0041730C" w:rsidRPr="003A46E5" w:rsidRDefault="0041730C" w:rsidP="00061DE6">
      <w:pPr>
        <w:pStyle w:val="PROBSETSUPTTL"/>
        <w:spacing w:before="120" w:after="120" w:line="240" w:lineRule="auto"/>
        <w:rPr>
          <w:rFonts w:ascii="Times" w:hAnsi="Times"/>
          <w:b/>
          <w:lang w:val="en-US"/>
        </w:rPr>
      </w:pPr>
      <w:r w:rsidRPr="003A46E5">
        <w:rPr>
          <w:rFonts w:ascii="Times" w:hAnsi="Times"/>
          <w:b/>
          <w:lang w:val="en-US"/>
        </w:rPr>
        <w:t xml:space="preserve">Multiple </w:t>
      </w:r>
      <w:proofErr w:type="gramStart"/>
      <w:r w:rsidRPr="003A46E5">
        <w:rPr>
          <w:rFonts w:ascii="Times" w:hAnsi="Times"/>
          <w:b/>
          <w:lang w:val="en-US"/>
        </w:rPr>
        <w:t>Choice</w:t>
      </w:r>
      <w:proofErr w:type="gramEnd"/>
    </w:p>
    <w:p w:rsidR="00061DE6" w:rsidRPr="003A46E5" w:rsidRDefault="0041730C" w:rsidP="00061DE6">
      <w:pPr>
        <w:pStyle w:val="PROBSETINSTR"/>
        <w:tabs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Circle the answer that best completes the following statements.</w:t>
      </w:r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1.</w:t>
      </w:r>
      <w:r w:rsidRPr="003A46E5">
        <w:rPr>
          <w:rFonts w:ascii="Times" w:hAnsi="Times"/>
          <w:lang w:val="en-US"/>
        </w:rPr>
        <w:tab/>
        <w:t>The body’s tendency to maintain a dynamic steady state or balance under constantly changing conditions is: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homeostasis.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disease.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illness.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wellness.</w:t>
      </w:r>
      <w:proofErr w:type="gramEnd"/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2.</w:t>
      </w:r>
      <w:r w:rsidRPr="003A46E5">
        <w:rPr>
          <w:rFonts w:ascii="Times" w:hAnsi="Times"/>
          <w:lang w:val="en-US"/>
        </w:rPr>
        <w:tab/>
        <w:t xml:space="preserve">A disease that </w:t>
      </w:r>
      <w:r w:rsidR="004C27B4" w:rsidRPr="003A46E5">
        <w:rPr>
          <w:rFonts w:ascii="Times" w:hAnsi="Times"/>
          <w:lang w:val="en-US"/>
        </w:rPr>
        <w:t>can spread from one person to another</w:t>
      </w:r>
      <w:r w:rsidRPr="003A46E5">
        <w:rPr>
          <w:rFonts w:ascii="Times" w:hAnsi="Times"/>
          <w:lang w:val="en-US"/>
        </w:rPr>
        <w:t xml:space="preserve"> is known as: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</w:r>
      <w:r w:rsidR="000C4DC6" w:rsidRPr="003A46E5">
        <w:rPr>
          <w:rFonts w:ascii="Times" w:hAnsi="Times"/>
          <w:lang w:val="en-US"/>
        </w:rPr>
        <w:t>congenital</w:t>
      </w:r>
      <w:r w:rsidRPr="003A46E5">
        <w:rPr>
          <w:rFonts w:ascii="Times" w:hAnsi="Times"/>
          <w:lang w:val="en-US"/>
        </w:rPr>
        <w:t>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</w:r>
      <w:r w:rsidR="00AF15C7" w:rsidRPr="003A46E5">
        <w:rPr>
          <w:rFonts w:ascii="Times" w:hAnsi="Times"/>
          <w:lang w:val="en-US"/>
        </w:rPr>
        <w:t>idiopathic</w:t>
      </w:r>
      <w:r w:rsidRPr="003A46E5">
        <w:rPr>
          <w:rFonts w:ascii="Times" w:hAnsi="Times"/>
          <w:lang w:val="en-US"/>
        </w:rPr>
        <w:t>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</w:r>
      <w:r w:rsidR="004C27B4" w:rsidRPr="003A46E5">
        <w:rPr>
          <w:rFonts w:ascii="Times" w:hAnsi="Times"/>
          <w:lang w:val="en-US"/>
        </w:rPr>
        <w:t>communicable</w:t>
      </w:r>
      <w:r w:rsidRPr="003A46E5">
        <w:rPr>
          <w:rFonts w:ascii="Times" w:hAnsi="Times"/>
          <w:lang w:val="en-US"/>
        </w:rPr>
        <w:t>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</w:r>
      <w:r w:rsidR="00AF15C7" w:rsidRPr="003A46E5">
        <w:rPr>
          <w:rFonts w:ascii="Times" w:hAnsi="Times"/>
          <w:lang w:val="en-US"/>
        </w:rPr>
        <w:t>latrogenic</w:t>
      </w:r>
      <w:r w:rsidRPr="003A46E5">
        <w:rPr>
          <w:rFonts w:ascii="Times" w:hAnsi="Times"/>
          <w:lang w:val="en-US"/>
        </w:rPr>
        <w:t>.</w:t>
      </w:r>
      <w:proofErr w:type="gramEnd"/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3.</w:t>
      </w:r>
      <w:r w:rsidRPr="003A46E5">
        <w:rPr>
          <w:rFonts w:ascii="Times" w:hAnsi="Times"/>
          <w:lang w:val="en-US"/>
        </w:rPr>
        <w:tab/>
        <w:t>The nurse understands that the purpose of community-based care is to provide direct services to individuals to manage health problems and promote: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nursing.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medicine.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physicians.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self-care.</w:t>
      </w:r>
      <w:proofErr w:type="gramEnd"/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4.</w:t>
      </w:r>
      <w:r w:rsidRPr="003A46E5">
        <w:rPr>
          <w:rFonts w:ascii="Times" w:hAnsi="Times"/>
          <w:lang w:val="en-US"/>
        </w:rPr>
        <w:tab/>
        <w:t>The process of learning to live to one’s maximum potential with a chronic impairment and the resulting functional disability is known as: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long-term care.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disability.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rehabilitation.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cognitive therapy.</w:t>
      </w:r>
      <w:proofErr w:type="gramEnd"/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5.</w:t>
      </w:r>
      <w:r w:rsidRPr="003A46E5">
        <w:rPr>
          <w:rFonts w:ascii="Times" w:hAnsi="Times"/>
          <w:lang w:val="en-US"/>
        </w:rPr>
        <w:tab/>
        <w:t xml:space="preserve">The nurse is caring for a </w:t>
      </w:r>
      <w:r w:rsidR="00975E64" w:rsidRPr="003A46E5">
        <w:rPr>
          <w:rFonts w:ascii="Times" w:hAnsi="Times"/>
          <w:lang w:val="en-US"/>
        </w:rPr>
        <w:t>patient</w:t>
      </w:r>
      <w:r w:rsidRPr="003A46E5">
        <w:rPr>
          <w:rFonts w:ascii="Times" w:hAnsi="Times"/>
          <w:lang w:val="en-US"/>
        </w:rPr>
        <w:t xml:space="preserve"> who presents with pain, nausea, and anxiety. These are known as: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assessments.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stressors.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manifestations.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disease.</w:t>
      </w:r>
      <w:proofErr w:type="gramEnd"/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6.</w:t>
      </w:r>
      <w:r w:rsidRPr="003A46E5">
        <w:rPr>
          <w:rFonts w:ascii="Times" w:hAnsi="Times"/>
          <w:lang w:val="en-US"/>
        </w:rPr>
        <w:tab/>
        <w:t xml:space="preserve">A </w:t>
      </w:r>
      <w:r w:rsidR="00975E64" w:rsidRPr="003A46E5">
        <w:rPr>
          <w:rFonts w:ascii="Times" w:hAnsi="Times"/>
          <w:lang w:val="en-US"/>
        </w:rPr>
        <w:t>patient</w:t>
      </w:r>
      <w:r w:rsidRPr="003A46E5">
        <w:rPr>
          <w:rFonts w:ascii="Times" w:hAnsi="Times"/>
          <w:lang w:val="en-US"/>
        </w:rPr>
        <w:t xml:space="preserve"> has been undergoing testing for complaints of abdominal pain. All tests have come back negative</w:t>
      </w:r>
      <w:r w:rsidR="004C5AD1" w:rsidRPr="003A46E5">
        <w:rPr>
          <w:rFonts w:ascii="Times" w:hAnsi="Times"/>
          <w:lang w:val="en-US"/>
        </w:rPr>
        <w:t>,</w:t>
      </w:r>
      <w:r w:rsidRPr="003A46E5">
        <w:rPr>
          <w:rFonts w:ascii="Times" w:hAnsi="Times"/>
          <w:lang w:val="en-US"/>
        </w:rPr>
        <w:t xml:space="preserve"> and the </w:t>
      </w:r>
      <w:r w:rsidR="00975E64" w:rsidRPr="003A46E5">
        <w:rPr>
          <w:rFonts w:ascii="Times" w:hAnsi="Times"/>
          <w:lang w:val="en-US"/>
        </w:rPr>
        <w:t>patient</w:t>
      </w:r>
      <w:r w:rsidRPr="003A46E5">
        <w:rPr>
          <w:rFonts w:ascii="Times" w:hAnsi="Times"/>
          <w:lang w:val="en-US"/>
        </w:rPr>
        <w:t xml:space="preserve"> is still experiencing pain. The nurse knows the class of disease with an unknown cause is known as: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congenital.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psychosomatic.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iatrogenic.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idiopathic.</w:t>
      </w:r>
      <w:proofErr w:type="gramEnd"/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7.</w:t>
      </w:r>
      <w:r w:rsidRPr="003A46E5">
        <w:rPr>
          <w:rFonts w:ascii="Times" w:hAnsi="Times"/>
          <w:lang w:val="en-US"/>
        </w:rPr>
        <w:tab/>
        <w:t>A period of time where symptoms reappear during an illness is: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exacerbation.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remission.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end stage.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acute.</w:t>
      </w:r>
      <w:proofErr w:type="gramEnd"/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8.</w:t>
      </w:r>
      <w:r w:rsidRPr="003A46E5">
        <w:rPr>
          <w:rFonts w:ascii="Times" w:hAnsi="Times"/>
          <w:lang w:val="en-US"/>
        </w:rPr>
        <w:tab/>
        <w:t xml:space="preserve">The severity of the </w:t>
      </w:r>
      <w:r w:rsidR="00975E64" w:rsidRPr="003A46E5">
        <w:rPr>
          <w:rFonts w:ascii="Times" w:hAnsi="Times"/>
          <w:lang w:val="en-US"/>
        </w:rPr>
        <w:t>patient</w:t>
      </w:r>
      <w:r w:rsidRPr="003A46E5">
        <w:rPr>
          <w:rFonts w:ascii="Times" w:hAnsi="Times"/>
          <w:lang w:val="en-US"/>
        </w:rPr>
        <w:t>’s illness and level of care required is referred to as: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illness.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acuity.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disease.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health care continuum.</w:t>
      </w:r>
      <w:proofErr w:type="gramEnd"/>
    </w:p>
    <w:p w:rsidR="00061DE6" w:rsidRPr="003A46E5" w:rsidRDefault="0041730C" w:rsidP="00061DE6">
      <w:pPr>
        <w:pStyle w:val="MC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9.</w:t>
      </w:r>
      <w:r w:rsidRPr="003A46E5">
        <w:rPr>
          <w:rFonts w:ascii="Times" w:hAnsi="Times"/>
          <w:lang w:val="en-US"/>
        </w:rPr>
        <w:tab/>
        <w:t xml:space="preserve">The nurse is doing a home evaluation for a 72-year-old </w:t>
      </w:r>
      <w:r w:rsidR="00975E64" w:rsidRPr="003A46E5">
        <w:rPr>
          <w:rFonts w:ascii="Times" w:hAnsi="Times"/>
          <w:lang w:val="en-US"/>
        </w:rPr>
        <w:t>patient</w:t>
      </w:r>
      <w:r w:rsidRPr="003A46E5">
        <w:rPr>
          <w:rFonts w:ascii="Times" w:hAnsi="Times"/>
          <w:lang w:val="en-US"/>
        </w:rPr>
        <w:t xml:space="preserve"> who lives alone. What would indicate an intervention by the nurse?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Current medications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Inadequate food supply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Absence of throw rugs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Open blinds</w:t>
      </w:r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10.</w:t>
      </w:r>
      <w:r w:rsidRPr="003A46E5">
        <w:rPr>
          <w:rFonts w:ascii="Times" w:hAnsi="Times"/>
          <w:lang w:val="en-US"/>
        </w:rPr>
        <w:tab/>
        <w:t xml:space="preserve">The purpose of </w:t>
      </w:r>
      <w:r w:rsidR="00020D32" w:rsidRPr="003A46E5">
        <w:rPr>
          <w:rFonts w:ascii="Times" w:hAnsi="Times"/>
          <w:lang w:val="en-US"/>
        </w:rPr>
        <w:t xml:space="preserve">a home health care nurse’s </w:t>
      </w:r>
      <w:r w:rsidRPr="003A46E5">
        <w:rPr>
          <w:rFonts w:ascii="Times" w:hAnsi="Times"/>
          <w:lang w:val="en-US"/>
        </w:rPr>
        <w:t>nursing assessment visit is to: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</w:r>
      <w:proofErr w:type="gramStart"/>
      <w:r w:rsidRPr="003A46E5">
        <w:rPr>
          <w:rFonts w:ascii="Times" w:hAnsi="Times"/>
          <w:lang w:val="en-US"/>
        </w:rPr>
        <w:t>formulate</w:t>
      </w:r>
      <w:proofErr w:type="gramEnd"/>
      <w:r w:rsidRPr="003A46E5">
        <w:rPr>
          <w:rFonts w:ascii="Times" w:hAnsi="Times"/>
          <w:lang w:val="en-US"/>
        </w:rPr>
        <w:t xml:space="preserve"> a diagnosis for the physician.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</w:r>
      <w:proofErr w:type="gramStart"/>
      <w:r w:rsidRPr="003A46E5">
        <w:rPr>
          <w:rFonts w:ascii="Times" w:hAnsi="Times"/>
          <w:lang w:val="en-US"/>
        </w:rPr>
        <w:t>submit</w:t>
      </w:r>
      <w:proofErr w:type="gramEnd"/>
      <w:r w:rsidRPr="003A46E5">
        <w:rPr>
          <w:rFonts w:ascii="Times" w:hAnsi="Times"/>
          <w:lang w:val="en-US"/>
        </w:rPr>
        <w:t xml:space="preserve"> to Medicare.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</w:r>
      <w:proofErr w:type="gramStart"/>
      <w:r w:rsidRPr="003A46E5">
        <w:rPr>
          <w:rFonts w:ascii="Times" w:hAnsi="Times"/>
          <w:lang w:val="en-US"/>
        </w:rPr>
        <w:t>refer</w:t>
      </w:r>
      <w:proofErr w:type="gramEnd"/>
      <w:r w:rsidRPr="003A46E5">
        <w:rPr>
          <w:rFonts w:ascii="Times" w:hAnsi="Times"/>
          <w:lang w:val="en-US"/>
        </w:rPr>
        <w:t xml:space="preserve"> to the nursing home.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</w:r>
      <w:proofErr w:type="gramStart"/>
      <w:r w:rsidRPr="003A46E5">
        <w:rPr>
          <w:rFonts w:ascii="Times" w:hAnsi="Times"/>
          <w:lang w:val="en-US"/>
        </w:rPr>
        <w:t>identify</w:t>
      </w:r>
      <w:proofErr w:type="gramEnd"/>
      <w:r w:rsidR="000D4B36" w:rsidRPr="003A46E5">
        <w:rPr>
          <w:rFonts w:ascii="Times" w:hAnsi="Times"/>
          <w:lang w:val="en-US"/>
        </w:rPr>
        <w:t xml:space="preserve"> the</w:t>
      </w:r>
      <w:r w:rsidRPr="003A46E5">
        <w:rPr>
          <w:rFonts w:ascii="Times" w:hAnsi="Times"/>
          <w:lang w:val="en-US"/>
        </w:rPr>
        <w:t xml:space="preserve"> </w:t>
      </w:r>
      <w:r w:rsidR="00975E64" w:rsidRPr="003A46E5">
        <w:rPr>
          <w:rFonts w:ascii="Times" w:hAnsi="Times"/>
          <w:lang w:val="en-US"/>
        </w:rPr>
        <w:t>patient</w:t>
      </w:r>
      <w:r w:rsidRPr="003A46E5">
        <w:rPr>
          <w:rFonts w:ascii="Times" w:hAnsi="Times"/>
          <w:lang w:val="en-US"/>
        </w:rPr>
        <w:t>’s needs.</w:t>
      </w:r>
    </w:p>
    <w:p w:rsidR="00061DE6" w:rsidRPr="003A46E5" w:rsidRDefault="0041730C" w:rsidP="00061DE6">
      <w:pPr>
        <w:pStyle w:val="MC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11.</w:t>
      </w:r>
      <w:r w:rsidRPr="003A46E5">
        <w:rPr>
          <w:rFonts w:ascii="Times" w:hAnsi="Times"/>
          <w:lang w:val="en-US"/>
        </w:rPr>
        <w:tab/>
        <w:t xml:space="preserve">The nurse understands that all of the following are community-based nursing care settings </w:t>
      </w:r>
      <w:commentRangeStart w:id="3"/>
      <w:del w:id="4" w:author="SWM Wales-McGrath" w:date="2014-10-18T11:18:00Z">
        <w:r w:rsidRPr="003A46E5">
          <w:rPr>
            <w:rFonts w:ascii="Times" w:hAnsi="Times"/>
            <w:lang w:val="en-US"/>
          </w:rPr>
          <w:delText>except</w:delText>
        </w:r>
        <w:commentRangeEnd w:id="3"/>
        <w:r w:rsidR="007A72BF" w:rsidRPr="003A46E5">
          <w:rPr>
            <w:rStyle w:val="CommentReference"/>
            <w:rFonts w:ascii="Times" w:hAnsi="Times"/>
            <w:lang w:val="en-US"/>
          </w:rPr>
          <w:commentReference w:id="3"/>
        </w:r>
      </w:del>
      <w:ins w:id="5" w:author="SWM Wales-McGrath" w:date="2014-10-18T11:18:00Z">
        <w:r w:rsidR="008A46C5" w:rsidRPr="003A46E5">
          <w:rPr>
            <w:rFonts w:ascii="Times" w:hAnsi="Times"/>
            <w:lang w:val="en-US"/>
          </w:rPr>
          <w:t>EXCEPT</w:t>
        </w:r>
      </w:ins>
      <w:r w:rsidRPr="003A46E5">
        <w:rPr>
          <w:rFonts w:ascii="Times" w:hAnsi="Times"/>
          <w:lang w:val="en-US"/>
        </w:rPr>
        <w:t xml:space="preserve">: 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mental health centers.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senior centers.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hospitals.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free clinics.</w:t>
      </w:r>
      <w:proofErr w:type="gramEnd"/>
    </w:p>
    <w:p w:rsidR="00061DE6" w:rsidRPr="003A46E5" w:rsidRDefault="0041730C" w:rsidP="00061DE6">
      <w:pPr>
        <w:pStyle w:val="MCQ"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12.</w:t>
      </w:r>
      <w:r w:rsidRPr="003A46E5">
        <w:rPr>
          <w:rFonts w:ascii="Times" w:hAnsi="Times"/>
          <w:lang w:val="en-US"/>
        </w:rPr>
        <w:tab/>
        <w:t>A nurse who helps</w:t>
      </w:r>
      <w:r w:rsidR="00B6033B" w:rsidRPr="003A46E5">
        <w:rPr>
          <w:rFonts w:ascii="Times" w:hAnsi="Times"/>
          <w:lang w:val="en-US"/>
        </w:rPr>
        <w:t xml:space="preserve"> to</w:t>
      </w:r>
      <w:r w:rsidRPr="003A46E5">
        <w:rPr>
          <w:rFonts w:ascii="Times" w:hAnsi="Times"/>
          <w:lang w:val="en-US"/>
        </w:rPr>
        <w:t xml:space="preserve"> bridge gaps between members of the church and the health</w:t>
      </w:r>
      <w:r w:rsidR="003F06D0" w:rsidRPr="003A46E5">
        <w:rPr>
          <w:rFonts w:ascii="Times" w:hAnsi="Times"/>
          <w:lang w:val="en-US"/>
        </w:rPr>
        <w:t xml:space="preserve"> </w:t>
      </w:r>
      <w:r w:rsidRPr="003A46E5">
        <w:rPr>
          <w:rFonts w:ascii="Times" w:hAnsi="Times"/>
          <w:lang w:val="en-US"/>
        </w:rPr>
        <w:t>care system is involved in: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mental health nursing.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home health nursing.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forensic nursing.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parish nursing.</w:t>
      </w:r>
      <w:proofErr w:type="gramEnd"/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13.</w:t>
      </w:r>
      <w:r w:rsidRPr="003A46E5">
        <w:rPr>
          <w:rFonts w:ascii="Times" w:hAnsi="Times"/>
          <w:lang w:val="en-US"/>
        </w:rPr>
        <w:tab/>
        <w:t xml:space="preserve">The degree of observable and measurable impairment </w:t>
      </w:r>
      <w:commentRangeStart w:id="6"/>
      <w:r w:rsidRPr="003A46E5">
        <w:rPr>
          <w:rFonts w:ascii="Times" w:hAnsi="Times"/>
          <w:lang w:val="en-US"/>
        </w:rPr>
        <w:t>is</w:t>
      </w:r>
      <w:commentRangeEnd w:id="6"/>
      <w:r w:rsidR="00F070AC" w:rsidRPr="003A46E5">
        <w:rPr>
          <w:rStyle w:val="CommentReference"/>
          <w:rFonts w:ascii="Times" w:hAnsi="Times"/>
          <w:lang w:val="en-US"/>
        </w:rPr>
        <w:commentReference w:id="6"/>
      </w:r>
      <w:ins w:id="7" w:author="SWM Wales-McGrath" w:date="2014-10-18T11:18:00Z">
        <w:r w:rsidR="008A46C5">
          <w:rPr>
            <w:rFonts w:ascii="Times" w:hAnsi="Times"/>
            <w:lang w:val="en-US"/>
          </w:rPr>
          <w:t xml:space="preserve"> known as</w:t>
        </w:r>
      </w:ins>
      <w:r w:rsidRPr="003A46E5">
        <w:rPr>
          <w:rFonts w:ascii="Times" w:hAnsi="Times"/>
          <w:lang w:val="en-US"/>
        </w:rPr>
        <w:t>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impairment.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handicap.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rehabilitation.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disability.</w:t>
      </w:r>
      <w:proofErr w:type="gramEnd"/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14.</w:t>
      </w:r>
      <w:r w:rsidRPr="003A46E5">
        <w:rPr>
          <w:rFonts w:ascii="Times" w:hAnsi="Times"/>
          <w:lang w:val="en-US"/>
        </w:rPr>
        <w:tab/>
        <w:t>A chronic illness is characterized by all of the following except</w:t>
      </w:r>
      <w:r w:rsidR="00E93BC9" w:rsidRPr="003A46E5">
        <w:rPr>
          <w:rFonts w:ascii="Times" w:hAnsi="Times"/>
          <w:lang w:val="en-US"/>
        </w:rPr>
        <w:t xml:space="preserve"> it</w:t>
      </w:r>
      <w:r w:rsidRPr="003A46E5">
        <w:rPr>
          <w:rFonts w:ascii="Times" w:hAnsi="Times"/>
          <w:lang w:val="en-US"/>
        </w:rPr>
        <w:t>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is permanent.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leaves a disability.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is reversible.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requires long periods of care.</w:t>
      </w:r>
    </w:p>
    <w:p w:rsidR="00061DE6" w:rsidRPr="003A46E5" w:rsidRDefault="0041730C" w:rsidP="00061DE6">
      <w:pPr>
        <w:pStyle w:val="MCQ"/>
        <w:keepNext/>
        <w:tabs>
          <w:tab w:val="clear" w:pos="1880"/>
          <w:tab w:val="clear" w:pos="4980"/>
          <w:tab w:val="clear" w:pos="5220"/>
        </w:tabs>
        <w:spacing w:before="120" w:after="120"/>
        <w:rPr>
          <w:rFonts w:ascii="Times" w:hAnsi="Times"/>
          <w:lang w:val="en-US"/>
        </w:rPr>
      </w:pPr>
      <w:r w:rsidRPr="003A46E5">
        <w:rPr>
          <w:rFonts w:ascii="Times" w:hAnsi="Times"/>
          <w:lang w:val="en-US"/>
        </w:rPr>
        <w:t>15.</w:t>
      </w:r>
      <w:r w:rsidRPr="003A46E5">
        <w:rPr>
          <w:rFonts w:ascii="Times" w:hAnsi="Times"/>
          <w:lang w:val="en-US"/>
        </w:rPr>
        <w:tab/>
        <w:t>The nurse understands that an acute illness is:</w:t>
      </w:r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A.</w:t>
      </w:r>
      <w:r w:rsidRPr="003A46E5">
        <w:rPr>
          <w:rFonts w:ascii="Times" w:hAnsi="Times"/>
          <w:lang w:val="en-US"/>
        </w:rPr>
        <w:tab/>
        <w:t>nonreversible.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B.</w:t>
      </w:r>
      <w:r w:rsidRPr="003A46E5">
        <w:rPr>
          <w:rFonts w:ascii="Times" w:hAnsi="Times"/>
          <w:lang w:val="en-US"/>
        </w:rPr>
        <w:tab/>
        <w:t>self-limiting.</w:t>
      </w:r>
      <w:proofErr w:type="gramEnd"/>
    </w:p>
    <w:p w:rsidR="00061DE6" w:rsidRPr="003A46E5" w:rsidRDefault="0041730C" w:rsidP="00061DE6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C.</w:t>
      </w:r>
      <w:r w:rsidRPr="003A46E5">
        <w:rPr>
          <w:rFonts w:ascii="Times" w:hAnsi="Times"/>
          <w:lang w:val="en-US"/>
        </w:rPr>
        <w:tab/>
        <w:t>malignant.</w:t>
      </w:r>
      <w:proofErr w:type="gramEnd"/>
    </w:p>
    <w:p w:rsidR="0041730C" w:rsidRPr="003A46E5" w:rsidRDefault="0041730C" w:rsidP="006C5447">
      <w:pPr>
        <w:pStyle w:val="MCQANS"/>
        <w:tabs>
          <w:tab w:val="clear" w:pos="2400"/>
          <w:tab w:val="clear" w:pos="2630"/>
          <w:tab w:val="clear" w:pos="4980"/>
          <w:tab w:val="clear" w:pos="5220"/>
        </w:tabs>
        <w:spacing w:before="120" w:after="120" w:line="240" w:lineRule="auto"/>
        <w:rPr>
          <w:rFonts w:ascii="Times" w:hAnsi="Times"/>
          <w:lang w:val="en-US"/>
        </w:rPr>
      </w:pPr>
      <w:proofErr w:type="gramStart"/>
      <w:r w:rsidRPr="003A46E5">
        <w:rPr>
          <w:rStyle w:val="MCQANSNUM"/>
          <w:rFonts w:ascii="Times" w:hAnsi="Times"/>
          <w:lang w:val="en-US"/>
        </w:rPr>
        <w:t>D.</w:t>
      </w:r>
      <w:r w:rsidRPr="003A46E5">
        <w:rPr>
          <w:rFonts w:ascii="Times" w:hAnsi="Times"/>
          <w:lang w:val="en-US"/>
        </w:rPr>
        <w:tab/>
        <w:t>congenital.</w:t>
      </w:r>
      <w:proofErr w:type="gramEnd"/>
    </w:p>
    <w:sectPr w:rsidR="0041730C" w:rsidRPr="003A46E5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CE" w:date="2014-10-17T13:21:00Z" w:initials="CE">
    <w:p w:rsidR="00897A43" w:rsidRPr="00897A43" w:rsidRDefault="00897A43">
      <w:pPr>
        <w:pStyle w:val="CommentText"/>
      </w:pPr>
      <w:r>
        <w:rPr>
          <w:rStyle w:val="CommentReference"/>
        </w:rPr>
        <w:annotationRef/>
      </w:r>
      <w:r>
        <w:t>Au: Perhaps "</w:t>
      </w:r>
      <w:r w:rsidRPr="00897A43">
        <w:rPr>
          <w:rStyle w:val="Emphasis"/>
          <w:i w:val="0"/>
        </w:rPr>
        <w:t>Leading Health Indicators</w:t>
      </w:r>
      <w:r>
        <w:rPr>
          <w:rStyle w:val="st"/>
        </w:rPr>
        <w:t xml:space="preserve"> for </w:t>
      </w:r>
      <w:r>
        <w:rPr>
          <w:rStyle w:val="Emphasis"/>
        </w:rPr>
        <w:t>Healthy People 2020</w:t>
      </w:r>
      <w:r>
        <w:rPr>
          <w:rStyle w:val="Emphasis"/>
          <w:i w:val="0"/>
        </w:rPr>
        <w:t>"?</w:t>
      </w:r>
    </w:p>
  </w:comment>
  <w:comment w:id="3" w:author="CE" w:date="2014-10-17T14:04:00Z" w:initials="CE">
    <w:p w:rsidR="007A72BF" w:rsidRDefault="007A72BF">
      <w:pPr>
        <w:pStyle w:val="CommentText"/>
      </w:pPr>
      <w:r>
        <w:rPr>
          <w:rStyle w:val="CommentReference"/>
        </w:rPr>
        <w:annotationRef/>
      </w:r>
      <w:r>
        <w:t>Au: Perhaps differentiate this word with ital or caps?</w:t>
      </w:r>
    </w:p>
  </w:comment>
  <w:comment w:id="6" w:author="CE" w:date="2014-10-17T14:05:00Z" w:initials="CE">
    <w:p w:rsidR="00F070AC" w:rsidRDefault="00F070AC">
      <w:pPr>
        <w:pStyle w:val="CommentText"/>
      </w:pPr>
      <w:r>
        <w:rPr>
          <w:rStyle w:val="CommentReference"/>
        </w:rPr>
        <w:annotationRef/>
      </w:r>
      <w:r>
        <w:t>Au: Perhaps "is known as"?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yriaMM_700 BD 700 SE">
    <w:charset w:val="00"/>
    <w:family w:val="roman"/>
    <w:pitch w:val="variable"/>
    <w:sig w:usb0="00000000" w:usb1="00000000" w:usb2="00000000" w:usb3="00000000" w:csb0="00000000" w:csb1="00000000"/>
  </w:font>
  <w:font w:name="MyriaMM_565 SB 700 S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Ten 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yriaMM_400 RG 600 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8F03B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QC_Stat_HyphenationChecker_DateTime" w:val="2014-10-17 14:11:29"/>
    <w:docVar w:name="QC_Stat_HyphenationChecker_ReportPath" w:val="E:\PMG projects\14-0304\CE\M02_BURK0114_03_SE_C02_HyphenationReport.txt"/>
    <w:docVar w:name="QC_Stat_HyphenationChecker_System" w:val="RYANPAUL"/>
    <w:docVar w:name="QC_Stat_HyphenationChecker_User" w:val="Ryan"/>
  </w:docVars>
  <w:rsids>
    <w:rsidRoot w:val="00FB698C"/>
    <w:rsid w:val="00020D32"/>
    <w:rsid w:val="00061DE6"/>
    <w:rsid w:val="000C4DC6"/>
    <w:rsid w:val="000D4B36"/>
    <w:rsid w:val="003109F3"/>
    <w:rsid w:val="003A46E5"/>
    <w:rsid w:val="003D5239"/>
    <w:rsid w:val="003F06D0"/>
    <w:rsid w:val="0041730C"/>
    <w:rsid w:val="00445E02"/>
    <w:rsid w:val="004C27B4"/>
    <w:rsid w:val="004C5AD1"/>
    <w:rsid w:val="004D6EE9"/>
    <w:rsid w:val="005F391F"/>
    <w:rsid w:val="006A46FD"/>
    <w:rsid w:val="006C5447"/>
    <w:rsid w:val="00763F00"/>
    <w:rsid w:val="007A72BF"/>
    <w:rsid w:val="007C7DA6"/>
    <w:rsid w:val="00897A43"/>
    <w:rsid w:val="008A46C5"/>
    <w:rsid w:val="008E66D3"/>
    <w:rsid w:val="00975E64"/>
    <w:rsid w:val="0098070D"/>
    <w:rsid w:val="00A17414"/>
    <w:rsid w:val="00A6285F"/>
    <w:rsid w:val="00AA3AC5"/>
    <w:rsid w:val="00AE45C9"/>
    <w:rsid w:val="00AF15C7"/>
    <w:rsid w:val="00B6033B"/>
    <w:rsid w:val="00B7130B"/>
    <w:rsid w:val="00B77CC7"/>
    <w:rsid w:val="00B803B7"/>
    <w:rsid w:val="00E93BC9"/>
    <w:rsid w:val="00F070AC"/>
    <w:rsid w:val="00FB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98C"/>
    <w:rPr>
      <w:rFonts w:ascii="Lucida Grande" w:hAnsi="Lucida Grande"/>
      <w:sz w:val="18"/>
      <w:szCs w:val="18"/>
      <w:lang w:val="en-GB"/>
    </w:rPr>
  </w:style>
  <w:style w:type="character" w:customStyle="1" w:styleId="Normal1">
    <w:name w:val="Normal1"/>
  </w:style>
  <w:style w:type="paragraph" w:customStyle="1" w:styleId="CHAPNUM">
    <w:name w:val="CHAP_NUM"/>
    <w:pPr>
      <w:spacing w:line="400" w:lineRule="exact"/>
      <w:ind w:left="1560"/>
      <w:jc w:val="center"/>
    </w:pPr>
    <w:rPr>
      <w:rFonts w:ascii="MyriaMM_700 BD 700 SE" w:hAnsi="MyriaMM_700 BD 700 SE"/>
      <w:sz w:val="36"/>
      <w:lang w:val="en-GB"/>
    </w:rPr>
  </w:style>
  <w:style w:type="paragraph" w:customStyle="1" w:styleId="CHAPTTL">
    <w:name w:val="CHAP_TTL"/>
    <w:pPr>
      <w:spacing w:before="440" w:line="360" w:lineRule="exact"/>
      <w:ind w:left="1560"/>
      <w:jc w:val="center"/>
    </w:pPr>
    <w:rPr>
      <w:rFonts w:ascii="MyriaMM_700 BD 700 SE" w:hAnsi="MyriaMM_700 BD 700 SE"/>
      <w:sz w:val="32"/>
      <w:lang w:val="en-GB"/>
    </w:rPr>
  </w:style>
  <w:style w:type="paragraph" w:customStyle="1" w:styleId="KTSETSUPTTL">
    <w:name w:val="KTSET_SUPTTL"/>
    <w:pPr>
      <w:spacing w:before="560" w:after="280" w:line="280" w:lineRule="exact"/>
    </w:pPr>
    <w:rPr>
      <w:rFonts w:ascii="MyriaMM_565 SB 700 SE" w:hAnsi="MyriaMM_565 SB 700 SE"/>
      <w:caps/>
      <w:sz w:val="25"/>
      <w:lang w:val="en-GB"/>
    </w:rPr>
  </w:style>
  <w:style w:type="paragraph" w:customStyle="1" w:styleId="KTSETINSTR">
    <w:name w:val="KTSET_INSTR"/>
    <w:pPr>
      <w:keepLines/>
      <w:spacing w:line="280" w:lineRule="exact"/>
      <w:ind w:left="1560"/>
    </w:pPr>
    <w:rPr>
      <w:rFonts w:ascii="Times Ten Roman" w:hAnsi="Times Ten Roman"/>
      <w:sz w:val="22"/>
      <w:lang w:val="en-GB"/>
    </w:rPr>
  </w:style>
  <w:style w:type="paragraph" w:customStyle="1" w:styleId="KTSETMATCHNLMID">
    <w:name w:val="KTSET_MATCH_NL_MID"/>
    <w:pPr>
      <w:tabs>
        <w:tab w:val="decimal" w:pos="1781"/>
        <w:tab w:val="left" w:pos="1878"/>
      </w:tabs>
      <w:spacing w:before="60"/>
    </w:pPr>
    <w:rPr>
      <w:rFonts w:ascii="Times Ten Roman" w:hAnsi="Times Ten Roman"/>
      <w:sz w:val="22"/>
      <w:lang w:val="en-GB"/>
    </w:rPr>
  </w:style>
  <w:style w:type="paragraph" w:customStyle="1" w:styleId="KTSETMATCHLLMID">
    <w:name w:val="KTSET_MATCH_LL_MID"/>
    <w:pPr>
      <w:tabs>
        <w:tab w:val="right" w:pos="240"/>
      </w:tabs>
      <w:spacing w:before="60" w:line="280" w:lineRule="exact"/>
      <w:ind w:left="480" w:hanging="480"/>
    </w:pPr>
    <w:rPr>
      <w:rFonts w:ascii="Times Ten Roman" w:hAnsi="Times Ten Roman"/>
      <w:sz w:val="22"/>
      <w:lang w:val="en-GB"/>
    </w:rPr>
  </w:style>
  <w:style w:type="paragraph" w:customStyle="1" w:styleId="PROBMATCHNLFIRST">
    <w:name w:val="PROB_MATCH_NL_FIRST"/>
    <w:pPr>
      <w:tabs>
        <w:tab w:val="decimal" w:pos="2140"/>
        <w:tab w:val="left" w:pos="2238"/>
      </w:tabs>
      <w:spacing w:before="60"/>
    </w:pPr>
    <w:rPr>
      <w:rFonts w:ascii="Times Ten Roman" w:hAnsi="Times Ten Roman"/>
      <w:sz w:val="22"/>
      <w:lang w:val="en-GB"/>
    </w:rPr>
  </w:style>
  <w:style w:type="paragraph" w:customStyle="1" w:styleId="RHR">
    <w:name w:val="RHR"/>
    <w:pPr>
      <w:tabs>
        <w:tab w:val="right" w:pos="9480"/>
      </w:tabs>
    </w:pPr>
    <w:rPr>
      <w:rFonts w:ascii="MyriaMM_400 RG 600 NO" w:hAnsi="MyriaMM_400 RG 600 NO"/>
      <w:sz w:val="18"/>
      <w:lang w:val="en-GB"/>
    </w:rPr>
  </w:style>
  <w:style w:type="paragraph" w:customStyle="1" w:styleId="PROBSETSUPTTL">
    <w:name w:val="PROBSET_SUPTTL"/>
    <w:pPr>
      <w:spacing w:before="560" w:after="280" w:line="280" w:lineRule="exact"/>
    </w:pPr>
    <w:rPr>
      <w:rFonts w:ascii="MyriaMM_565 SB 700 SE" w:hAnsi="MyriaMM_565 SB 700 SE"/>
      <w:caps/>
      <w:sz w:val="25"/>
      <w:lang w:val="en-GB"/>
    </w:rPr>
  </w:style>
  <w:style w:type="character" w:customStyle="1" w:styleId="FOR">
    <w:name w:val="FOR"/>
  </w:style>
  <w:style w:type="paragraph" w:customStyle="1" w:styleId="GENQ">
    <w:name w:val="GENQ"/>
    <w:pPr>
      <w:tabs>
        <w:tab w:val="decimal" w:pos="1880"/>
        <w:tab w:val="decimal" w:pos="4980"/>
        <w:tab w:val="left" w:pos="5220"/>
      </w:tabs>
      <w:spacing w:before="60"/>
    </w:pPr>
    <w:rPr>
      <w:rFonts w:ascii="Times Ten Roman" w:hAnsi="Times Ten Roman"/>
      <w:sz w:val="22"/>
      <w:lang w:val="en-GB"/>
    </w:rPr>
  </w:style>
  <w:style w:type="character" w:customStyle="1" w:styleId="GENQNUM">
    <w:name w:val="GENQ_NUM"/>
  </w:style>
  <w:style w:type="paragraph" w:customStyle="1" w:styleId="PROBFIRST">
    <w:name w:val="PROB_FIRST"/>
    <w:pPr>
      <w:tabs>
        <w:tab w:val="decimal" w:pos="1880"/>
        <w:tab w:val="decimal" w:pos="4980"/>
        <w:tab w:val="left" w:pos="5220"/>
      </w:tabs>
    </w:pPr>
    <w:rPr>
      <w:rFonts w:ascii="Times Ten Roman" w:hAnsi="Times Ten Roman"/>
      <w:sz w:val="22"/>
      <w:lang w:val="en-GB"/>
    </w:rPr>
  </w:style>
  <w:style w:type="paragraph" w:customStyle="1" w:styleId="PROBSETINSTR">
    <w:name w:val="PROBSET_INSTR"/>
    <w:pPr>
      <w:tabs>
        <w:tab w:val="decimal" w:pos="4980"/>
        <w:tab w:val="left" w:pos="5220"/>
      </w:tabs>
      <w:spacing w:after="220"/>
    </w:pPr>
    <w:rPr>
      <w:rFonts w:ascii="Times Ten Roman" w:hAnsi="Times Ten Roman"/>
      <w:sz w:val="22"/>
      <w:lang w:val="en-GB"/>
    </w:rPr>
  </w:style>
  <w:style w:type="paragraph" w:customStyle="1" w:styleId="MCQ">
    <w:name w:val="MCQ"/>
    <w:pPr>
      <w:tabs>
        <w:tab w:val="decimal" w:pos="1880"/>
        <w:tab w:val="decimal" w:pos="4980"/>
        <w:tab w:val="left" w:pos="5220"/>
      </w:tabs>
      <w:spacing w:before="60"/>
    </w:pPr>
    <w:rPr>
      <w:rFonts w:ascii="Times Ten Roman" w:hAnsi="Times Ten Roman"/>
      <w:sz w:val="22"/>
      <w:lang w:val="en-GB"/>
    </w:rPr>
  </w:style>
  <w:style w:type="paragraph" w:customStyle="1" w:styleId="MCQANS">
    <w:name w:val="MCQ_ANS"/>
    <w:pPr>
      <w:tabs>
        <w:tab w:val="right" w:pos="2400"/>
        <w:tab w:val="left" w:pos="2630"/>
        <w:tab w:val="decimal" w:pos="4980"/>
        <w:tab w:val="left" w:pos="5220"/>
      </w:tabs>
      <w:spacing w:line="280" w:lineRule="exact"/>
    </w:pPr>
    <w:rPr>
      <w:rFonts w:ascii="Times Ten Roman" w:hAnsi="Times Ten Roman"/>
      <w:sz w:val="22"/>
      <w:lang w:val="en-GB"/>
    </w:rPr>
  </w:style>
  <w:style w:type="character" w:customStyle="1" w:styleId="MCQANSNUM">
    <w:name w:val="MCQ_ANS_NUM"/>
  </w:style>
  <w:style w:type="paragraph" w:customStyle="1" w:styleId="RHV">
    <w:name w:val="RHV"/>
    <w:pPr>
      <w:tabs>
        <w:tab w:val="right" w:pos="9480"/>
      </w:tabs>
    </w:pPr>
    <w:rPr>
      <w:rFonts w:ascii="MyriaMM_400 RG 600 NO" w:hAnsi="MyriaMM_400 RG 600 NO"/>
      <w:sz w:val="18"/>
      <w:lang w:val="en-GB"/>
    </w:rPr>
  </w:style>
  <w:style w:type="character" w:customStyle="1" w:styleId="BalloonTextChar">
    <w:name w:val="Balloon Text Char"/>
    <w:link w:val="BalloonText"/>
    <w:uiPriority w:val="99"/>
    <w:semiHidden/>
    <w:rsid w:val="00FB698C"/>
    <w:rPr>
      <w:rFonts w:ascii="Lucida Grande" w:hAnsi="Lucida Grande" w:cs="Lucida Grande"/>
      <w:sz w:val="18"/>
      <w:szCs w:val="18"/>
      <w:lang w:val="en-GB"/>
    </w:rPr>
  </w:style>
  <w:style w:type="character" w:styleId="CommentReference">
    <w:name w:val="annotation reference"/>
    <w:uiPriority w:val="99"/>
    <w:semiHidden/>
    <w:unhideWhenUsed/>
    <w:rsid w:val="00897A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A43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897A43"/>
    <w:rPr>
      <w:rFonts w:ascii="Times" w:hAnsi="Times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A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7A43"/>
    <w:rPr>
      <w:rFonts w:ascii="Times" w:hAnsi="Times"/>
      <w:b/>
      <w:bCs/>
      <w:lang w:val="en-GB"/>
    </w:rPr>
  </w:style>
  <w:style w:type="character" w:customStyle="1" w:styleId="st">
    <w:name w:val="st"/>
    <w:basedOn w:val="DefaultParagraphFont"/>
    <w:rsid w:val="00897A43"/>
  </w:style>
  <w:style w:type="character" w:styleId="Emphasis">
    <w:name w:val="Emphasis"/>
    <w:uiPriority w:val="20"/>
    <w:qFormat/>
    <w:rsid w:val="00897A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CE</cp:lastModifiedBy>
  <cp:revision>1</cp:revision>
  <dcterms:created xsi:type="dcterms:W3CDTF">2014-08-28T11:12:00Z</dcterms:created>
  <dcterms:modified xsi:type="dcterms:W3CDTF">2014-10-18T05:48:00Z</dcterms:modified>
</cp:coreProperties>
</file>